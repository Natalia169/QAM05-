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5A31" w14:textId="77777777" w:rsidR="00233711" w:rsidRPr="002E0D19" w:rsidRDefault="00475824">
      <w:pPr>
        <w:pStyle w:val="10"/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  <w:lang w:val="en-US"/>
          <w:rPrChange w:id="0" w:author="HP" w:date="2022-10-04T20:58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</w:t>
      </w:r>
      <w:r w:rsidR="00CC7A69">
        <w:rPr>
          <w:rFonts w:ascii="Roboto" w:eastAsia="Roboto" w:hAnsi="Roboto" w:cs="Roboto"/>
          <w:b/>
          <w:color w:val="172B4D"/>
          <w:sz w:val="33"/>
          <w:szCs w:val="33"/>
        </w:rPr>
        <w:t>р</w:t>
      </w:r>
      <w:r>
        <w:rPr>
          <w:rFonts w:ascii="Roboto" w:eastAsia="Roboto" w:hAnsi="Roboto" w:cs="Roboto"/>
          <w:b/>
          <w:color w:val="172B4D"/>
          <w:sz w:val="33"/>
          <w:szCs w:val="33"/>
        </w:rPr>
        <w:t>актика</w:t>
      </w:r>
      <w:r w:rsidRPr="002E0D19">
        <w:rPr>
          <w:rFonts w:ascii="Roboto" w:eastAsia="Roboto" w:hAnsi="Roboto" w:cs="Roboto"/>
          <w:b/>
          <w:color w:val="172B4D"/>
          <w:sz w:val="33"/>
          <w:szCs w:val="33"/>
          <w:lang w:val="en-US"/>
          <w:rPrChange w:id="1" w:author="HP" w:date="2022-10-04T20:58:00Z">
            <w:rPr>
              <w:rFonts w:ascii="Roboto" w:eastAsia="Roboto" w:hAnsi="Roboto" w:cs="Roboto"/>
              <w:b/>
              <w:color w:val="172B4D"/>
              <w:sz w:val="33"/>
              <w:szCs w:val="33"/>
            </w:rPr>
          </w:rPrChange>
        </w:rPr>
        <w:t>.</w:t>
      </w:r>
      <w:r w:rsidRPr="002E0D19">
        <w:rPr>
          <w:rFonts w:ascii="Roboto" w:eastAsia="Roboto" w:hAnsi="Roboto" w:cs="Roboto"/>
          <w:b/>
          <w:color w:val="172B4D"/>
          <w:sz w:val="21"/>
          <w:szCs w:val="21"/>
          <w:lang w:val="en-US"/>
          <w:rPrChange w:id="2" w:author="HP" w:date="2022-10-04T20:58:00Z">
            <w:rPr>
              <w:rFonts w:ascii="Roboto" w:eastAsia="Roboto" w:hAnsi="Roboto" w:cs="Roboto"/>
              <w:b/>
              <w:color w:val="172B4D"/>
              <w:sz w:val="21"/>
              <w:szCs w:val="21"/>
            </w:rPr>
          </w:rPrChange>
        </w:rPr>
        <w:br/>
      </w:r>
      <w:r w:rsidR="002E7D0C">
        <w:rPr>
          <w:rFonts w:ascii="Roboto" w:eastAsia="Roboto" w:hAnsi="Roboto" w:cs="Roboto"/>
          <w:b/>
          <w:color w:val="172B4D"/>
          <w:sz w:val="21"/>
          <w:szCs w:val="21"/>
        </w:rPr>
        <w:t>Задание</w:t>
      </w:r>
      <w:r w:rsidR="002E7D0C" w:rsidRPr="002E0D19">
        <w:rPr>
          <w:rFonts w:ascii="Roboto" w:eastAsia="Roboto" w:hAnsi="Roboto" w:cs="Roboto"/>
          <w:b/>
          <w:color w:val="172B4D"/>
          <w:sz w:val="21"/>
          <w:szCs w:val="21"/>
          <w:lang w:val="en-US"/>
          <w:rPrChange w:id="3" w:author="HP" w:date="2022-10-04T20:58:00Z">
            <w:rPr>
              <w:rFonts w:ascii="Roboto" w:eastAsia="Roboto" w:hAnsi="Roboto" w:cs="Roboto"/>
              <w:b/>
              <w:color w:val="172B4D"/>
              <w:sz w:val="21"/>
              <w:szCs w:val="21"/>
            </w:rPr>
          </w:rPrChange>
        </w:rPr>
        <w:t xml:space="preserve"> </w:t>
      </w:r>
      <w:r w:rsidR="002E7D0C">
        <w:rPr>
          <w:rFonts w:ascii="Roboto" w:eastAsia="Roboto" w:hAnsi="Roboto" w:cs="Roboto"/>
          <w:b/>
          <w:color w:val="172B4D"/>
          <w:sz w:val="21"/>
          <w:szCs w:val="21"/>
        </w:rPr>
        <w:t>выполнила</w:t>
      </w:r>
      <w:r w:rsidR="002E7D0C" w:rsidRPr="002E0D19">
        <w:rPr>
          <w:rFonts w:ascii="Roboto" w:eastAsia="Roboto" w:hAnsi="Roboto" w:cs="Roboto"/>
          <w:b/>
          <w:color w:val="172B4D"/>
          <w:sz w:val="21"/>
          <w:szCs w:val="21"/>
          <w:lang w:val="en-US"/>
          <w:rPrChange w:id="4" w:author="HP" w:date="2022-10-04T20:58:00Z">
            <w:rPr>
              <w:rFonts w:ascii="Roboto" w:eastAsia="Roboto" w:hAnsi="Roboto" w:cs="Roboto"/>
              <w:b/>
              <w:color w:val="172B4D"/>
              <w:sz w:val="21"/>
              <w:szCs w:val="21"/>
            </w:rPr>
          </w:rPrChange>
        </w:rPr>
        <w:t xml:space="preserve"> </w:t>
      </w:r>
      <w:r w:rsidR="002E7D0C" w:rsidRPr="002E7D0C">
        <w:rPr>
          <w:rFonts w:ascii="Roboto" w:eastAsia="Roboto" w:hAnsi="Roboto" w:cs="Roboto"/>
          <w:b/>
          <w:color w:val="172B4D"/>
          <w:sz w:val="21"/>
          <w:szCs w:val="21"/>
          <w:u w:val="single"/>
        </w:rPr>
        <w:t>Пашкевич</w:t>
      </w:r>
      <w:r w:rsidR="002E7D0C" w:rsidRPr="002E0D19">
        <w:rPr>
          <w:rFonts w:ascii="Roboto" w:eastAsia="Roboto" w:hAnsi="Roboto" w:cs="Roboto"/>
          <w:b/>
          <w:color w:val="172B4D"/>
          <w:sz w:val="21"/>
          <w:szCs w:val="21"/>
          <w:u w:val="single"/>
          <w:lang w:val="en-US"/>
          <w:rPrChange w:id="5" w:author="HP" w:date="2022-10-04T20:58:00Z">
            <w:rPr>
              <w:rFonts w:ascii="Roboto" w:eastAsia="Roboto" w:hAnsi="Roboto" w:cs="Roboto"/>
              <w:b/>
              <w:color w:val="172B4D"/>
              <w:sz w:val="21"/>
              <w:szCs w:val="21"/>
              <w:u w:val="single"/>
            </w:rPr>
          </w:rPrChange>
        </w:rPr>
        <w:t xml:space="preserve"> </w:t>
      </w:r>
      <w:r w:rsidR="002E7D0C" w:rsidRPr="002E7D0C">
        <w:rPr>
          <w:rFonts w:ascii="Roboto" w:eastAsia="Roboto" w:hAnsi="Roboto" w:cs="Roboto"/>
          <w:b/>
          <w:color w:val="172B4D"/>
          <w:sz w:val="21"/>
          <w:szCs w:val="21"/>
          <w:u w:val="single"/>
        </w:rPr>
        <w:t>Наталья</w:t>
      </w:r>
    </w:p>
    <w:p w14:paraId="4EA9AE97" w14:textId="77777777" w:rsidR="00233711" w:rsidRPr="00FE63BB" w:rsidRDefault="00475824">
      <w:pPr>
        <w:pStyle w:val="10"/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FE63BB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5E9BB7D0" w14:textId="77777777" w:rsidR="00233711" w:rsidRPr="00FE63BB" w:rsidRDefault="00475824">
      <w:pPr>
        <w:pStyle w:val="10"/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“</w:t>
      </w:r>
      <w:bookmarkStart w:id="6" w:name="_Hlk115814046"/>
      <w:commentRangeStart w:id="7"/>
      <w:r w:rsidR="00CC7A69" w:rsidRPr="00CC7A69">
        <w:rPr>
          <w:rFonts w:ascii="Nova Mono" w:eastAsia="Nova Mono" w:hAnsi="Nova Mono" w:cs="Nova Mono"/>
          <w:color w:val="172B4D"/>
          <w:sz w:val="21"/>
          <w:szCs w:val="21"/>
          <w:highlight w:val="yellow"/>
          <w:lang w:val="en-US"/>
          <w:rPrChange w:id="8" w:author="HP" w:date="2022-10-04T20:38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>Report View Name</w:t>
      </w:r>
      <w:commentRangeEnd w:id="7"/>
      <w:r w:rsidR="000F5CCE">
        <w:rPr>
          <w:rStyle w:val="a5"/>
        </w:rPr>
        <w:commentReference w:id="7"/>
      </w:r>
      <w:bookmarkEnd w:id="6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” → sets Report View </w:t>
      </w:r>
      <w:proofErr w:type="spellStart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displayname</w:t>
      </w:r>
      <w:proofErr w:type="spellEnd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for the roles: </w:t>
      </w:r>
      <w:proofErr w:type="spellStart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FirmManager</w:t>
      </w:r>
      <w:proofErr w:type="spellEnd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and </w:t>
      </w:r>
      <w:bookmarkStart w:id="9" w:name="_Hlk115813227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Advisor</w:t>
      </w:r>
      <w:bookmarkEnd w:id="9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.</w:t>
      </w:r>
    </w:p>
    <w:p w14:paraId="16E7820E" w14:textId="77777777" w:rsidR="00233711" w:rsidRDefault="00475824">
      <w:pPr>
        <w:pStyle w:val="10"/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14:paraId="4A74FE3F" w14:textId="77777777" w:rsidR="00233711" w:rsidRDefault="00475824">
      <w:pPr>
        <w:pStyle w:val="10"/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</w:t>
      </w:r>
      <w:commentRangeStart w:id="10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="00CC7A69" w:rsidRPr="00CC7A69">
        <w:rPr>
          <w:rFonts w:ascii="Roboto" w:eastAsia="Roboto" w:hAnsi="Roboto" w:cs="Roboto"/>
          <w:color w:val="172B4D"/>
          <w:sz w:val="21"/>
          <w:szCs w:val="21"/>
          <w:highlight w:val="yellow"/>
          <w:rPrChange w:id="11" w:author="HP" w:date="2022-10-04T20:35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255</w:t>
      </w:r>
      <w:commentRangeEnd w:id="10"/>
      <w:r w:rsidR="000F5CCE">
        <w:rPr>
          <w:rStyle w:val="a5"/>
        </w:rPr>
        <w:commentReference w:id="10"/>
      </w:r>
    </w:p>
    <w:p w14:paraId="054A8258" w14:textId="77777777" w:rsidR="00233711" w:rsidRPr="002E0D19" w:rsidRDefault="00475824">
      <w:pPr>
        <w:pStyle w:val="10"/>
        <w:numPr>
          <w:ilvl w:val="1"/>
          <w:numId w:val="1"/>
        </w:numPr>
        <w:rPr>
          <w:highlight w:val="yellow"/>
          <w:lang w:val="en-US"/>
          <w:rPrChange w:id="12" w:author="HP" w:date="2022-10-04T21:00:00Z">
            <w:rPr>
              <w:lang w:val="en-US"/>
            </w:rPr>
          </w:rPrChange>
        </w:rPr>
      </w:pPr>
      <w:commentRangeStart w:id="13"/>
      <w:r w:rsidRPr="002E0D19">
        <w:rPr>
          <w:rFonts w:ascii="Roboto" w:eastAsia="Roboto" w:hAnsi="Roboto" w:cs="Roboto"/>
          <w:color w:val="172B4D"/>
          <w:sz w:val="21"/>
          <w:szCs w:val="21"/>
          <w:highlight w:val="yellow"/>
          <w:u w:val="single"/>
          <w:lang w:val="en-US"/>
          <w:rPrChange w:id="14" w:author="HP" w:date="2022-10-04T21:00:00Z">
            <w:rPr>
              <w:rFonts w:ascii="Roboto" w:eastAsia="Roboto" w:hAnsi="Roboto" w:cs="Roboto"/>
              <w:color w:val="172B4D"/>
              <w:sz w:val="21"/>
              <w:szCs w:val="21"/>
              <w:u w:val="single"/>
              <w:lang w:val="en-US"/>
            </w:rPr>
          </w:rPrChange>
        </w:rPr>
        <w:t>Validation</w:t>
      </w:r>
      <w:r w:rsidRPr="002E0D19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15" w:author="HP" w:date="2022-10-04T21:0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: once user clicks outside of “Report View Name” textbox, validate </w:t>
      </w:r>
      <w:proofErr w:type="spellStart"/>
      <w:r w:rsidRPr="002E0D19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16" w:author="HP" w:date="2022-10-04T21:0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displayname</w:t>
      </w:r>
      <w:proofErr w:type="spellEnd"/>
      <w:r w:rsidRPr="002E0D19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17" w:author="HP" w:date="2022-10-04T21:0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 character count </w:t>
      </w:r>
      <w:commentRangeStart w:id="18"/>
      <w:r w:rsidRPr="002E0D19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19" w:author="HP" w:date="2022-10-04T21:0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&lt;= 256</w:t>
      </w:r>
      <w:commentRangeEnd w:id="13"/>
      <w:r w:rsidR="002E0D19">
        <w:rPr>
          <w:rStyle w:val="a5"/>
        </w:rPr>
        <w:commentReference w:id="13"/>
      </w:r>
      <w:commentRangeEnd w:id="18"/>
      <w:r w:rsidR="00E2066F">
        <w:rPr>
          <w:rStyle w:val="a5"/>
        </w:rPr>
        <w:commentReference w:id="18"/>
      </w:r>
    </w:p>
    <w:p w14:paraId="16771A13" w14:textId="77777777" w:rsidR="00233711" w:rsidRPr="002E0D19" w:rsidRDefault="00475824">
      <w:pPr>
        <w:pStyle w:val="10"/>
        <w:numPr>
          <w:ilvl w:val="2"/>
          <w:numId w:val="1"/>
        </w:numPr>
        <w:rPr>
          <w:highlight w:val="yellow"/>
          <w:lang w:val="en-US"/>
          <w:rPrChange w:id="20" w:author="HP" w:date="2022-10-04T21:02:00Z">
            <w:rPr>
              <w:lang w:val="en-US"/>
            </w:rPr>
          </w:rPrChange>
        </w:rPr>
      </w:pPr>
      <w:commentRangeStart w:id="21"/>
      <w:r w:rsidRPr="002E0D19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22" w:author="HP" w:date="2022-10-04T21:02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If Fails validation, then display red border around text box</w:t>
      </w:r>
      <w:commentRangeEnd w:id="21"/>
      <w:r w:rsidR="002E0D19">
        <w:rPr>
          <w:rStyle w:val="a5"/>
        </w:rPr>
        <w:commentReference w:id="21"/>
      </w:r>
    </w:p>
    <w:p w14:paraId="723015E7" w14:textId="77777777" w:rsidR="00233711" w:rsidRPr="005D60EA" w:rsidRDefault="00475824">
      <w:pPr>
        <w:pStyle w:val="10"/>
        <w:numPr>
          <w:ilvl w:val="0"/>
          <w:numId w:val="1"/>
        </w:numPr>
        <w:shd w:val="clear" w:color="auto" w:fill="EBECF0"/>
        <w:rPr>
          <w:highlight w:val="yellow"/>
          <w:lang w:val="en-US"/>
          <w:rPrChange w:id="23" w:author="HP" w:date="2022-10-04T21:27:00Z">
            <w:rPr>
              <w:lang w:val="en-US"/>
            </w:rPr>
          </w:rPrChange>
        </w:rPr>
      </w:pPr>
      <w:commentRangeStart w:id="24"/>
      <w:r w:rsidRPr="005D60EA">
        <w:rPr>
          <w:rFonts w:ascii="Nova Mono" w:eastAsia="Nova Mono" w:hAnsi="Nova Mono" w:cs="Nova Mono"/>
          <w:color w:val="172B4D"/>
          <w:sz w:val="21"/>
          <w:szCs w:val="21"/>
          <w:highlight w:val="yellow"/>
          <w:lang w:val="en-US"/>
          <w:rPrChange w:id="25" w:author="HP" w:date="2022-10-04T21:27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Radio Icon “Report Type” component with options for Firm Report / Client Report → sets Report View </w:t>
      </w:r>
      <w:proofErr w:type="spellStart"/>
      <w:r w:rsidRPr="005D60EA">
        <w:rPr>
          <w:rFonts w:ascii="Nova Mono" w:eastAsia="Nova Mono" w:hAnsi="Nova Mono" w:cs="Nova Mono"/>
          <w:color w:val="172B4D"/>
          <w:sz w:val="21"/>
          <w:szCs w:val="21"/>
          <w:highlight w:val="yellow"/>
          <w:lang w:val="en-US"/>
          <w:rPrChange w:id="26" w:author="HP" w:date="2022-10-04T21:27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>viewcontext</w:t>
      </w:r>
      <w:commentRangeEnd w:id="24"/>
      <w:proofErr w:type="spellEnd"/>
      <w:r w:rsidR="005D60EA">
        <w:rPr>
          <w:rStyle w:val="a5"/>
        </w:rPr>
        <w:commentReference w:id="24"/>
      </w:r>
    </w:p>
    <w:p w14:paraId="39C5384D" w14:textId="77777777" w:rsidR="00233711" w:rsidRPr="00FE63BB" w:rsidRDefault="00475824">
      <w:pPr>
        <w:pStyle w:val="10"/>
        <w:numPr>
          <w:ilvl w:val="0"/>
          <w:numId w:val="1"/>
        </w:numPr>
        <w:shd w:val="clear" w:color="auto" w:fill="EBECF0"/>
        <w:rPr>
          <w:lang w:val="en-US"/>
        </w:rPr>
      </w:pPr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“Format” component with options for </w:t>
      </w:r>
      <w:bookmarkStart w:id="27" w:name="_Hlk115813814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CSV / PDF/ XLS </w:t>
      </w:r>
      <w:bookmarkEnd w:id="27"/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→ sets Report View format</w:t>
      </w:r>
    </w:p>
    <w:p w14:paraId="5E0DC5B3" w14:textId="77777777" w:rsidR="00233711" w:rsidRPr="00FE63BB" w:rsidRDefault="00475824">
      <w:pPr>
        <w:pStyle w:val="10"/>
        <w:numPr>
          <w:ilvl w:val="0"/>
          <w:numId w:val="1"/>
        </w:numPr>
        <w:shd w:val="clear" w:color="auto" w:fill="EBECF0"/>
        <w:rPr>
          <w:lang w:val="en-US"/>
        </w:rPr>
      </w:pPr>
      <w:r w:rsidRPr="00FE63BB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“Orientation” component with options for Landscape/Portrait → sets Report View orientation</w:t>
      </w:r>
    </w:p>
    <w:p w14:paraId="51665B2A" w14:textId="77777777" w:rsidR="00233711" w:rsidRPr="00204CA2" w:rsidRDefault="00475824">
      <w:pPr>
        <w:pStyle w:val="10"/>
        <w:numPr>
          <w:ilvl w:val="1"/>
          <w:numId w:val="1"/>
        </w:numPr>
        <w:rPr>
          <w:highlight w:val="yellow"/>
          <w:lang w:val="en-US"/>
          <w:rPrChange w:id="28" w:author="HP" w:date="2022-10-04T21:33:00Z">
            <w:rPr>
              <w:lang w:val="en-US"/>
            </w:rPr>
          </w:rPrChange>
        </w:rPr>
      </w:pPr>
      <w:commentRangeStart w:id="29"/>
      <w:r w:rsidRPr="00204CA2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30" w:author="HP" w:date="2022-10-04T21:33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IF </w:t>
      </w:r>
      <w:proofErr w:type="spellStart"/>
      <w:r w:rsidRPr="00204CA2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31" w:author="HP" w:date="2022-10-04T21:33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ReportView</w:t>
      </w:r>
      <w:proofErr w:type="spellEnd"/>
      <w:r w:rsidRPr="00204CA2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32" w:author="HP" w:date="2022-10-04T21:33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 format = PDF, then show Orientation component only for </w:t>
      </w:r>
      <w:proofErr w:type="spellStart"/>
      <w:r w:rsidRPr="00204CA2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33" w:author="HP" w:date="2022-10-04T21:33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FirmManager</w:t>
      </w:r>
      <w:proofErr w:type="spellEnd"/>
      <w:r w:rsidRPr="00204CA2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34" w:author="HP" w:date="2022-10-04T21:33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.</w:t>
      </w:r>
      <w:commentRangeEnd w:id="29"/>
      <w:r w:rsidR="00204CA2">
        <w:rPr>
          <w:rStyle w:val="a5"/>
        </w:rPr>
        <w:commentReference w:id="29"/>
      </w:r>
    </w:p>
    <w:p w14:paraId="5EC42CC1" w14:textId="77777777" w:rsidR="00233711" w:rsidRDefault="00475824">
      <w:pPr>
        <w:pStyle w:val="10"/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proofErr w:type="spellEnd"/>
    </w:p>
    <w:p w14:paraId="26F5C16E" w14:textId="77777777" w:rsidR="00233711" w:rsidRPr="00F02AA9" w:rsidRDefault="00475824">
      <w:pPr>
        <w:pStyle w:val="10"/>
        <w:numPr>
          <w:ilvl w:val="0"/>
          <w:numId w:val="1"/>
        </w:numPr>
        <w:shd w:val="clear" w:color="auto" w:fill="EBECF0"/>
        <w:rPr>
          <w:highlight w:val="yellow"/>
          <w:rPrChange w:id="35" w:author="HP" w:date="2022-10-04T21:35:00Z">
            <w:rPr/>
          </w:rPrChange>
        </w:rPr>
      </w:pPr>
      <w:commentRangeStart w:id="36"/>
      <w:proofErr w:type="spellStart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37" w:author="HP" w:date="2022-10-04T21:35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Button</w:t>
      </w:r>
      <w:proofErr w:type="spellEnd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38" w:author="HP" w:date="2022-10-04T21:35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: “</w:t>
      </w:r>
      <w:proofErr w:type="spellStart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39" w:author="HP" w:date="2022-10-04T21:35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Create</w:t>
      </w:r>
      <w:proofErr w:type="spellEnd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40" w:author="HP" w:date="2022-10-04T21:35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41" w:author="HP" w:date="2022-10-04T21:35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View</w:t>
      </w:r>
      <w:proofErr w:type="spellEnd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42" w:author="HP" w:date="2022-10-04T21:35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”</w:t>
      </w:r>
      <w:commentRangeEnd w:id="36"/>
      <w:r w:rsidR="00F02AA9">
        <w:rPr>
          <w:rStyle w:val="a5"/>
        </w:rPr>
        <w:commentReference w:id="36"/>
      </w:r>
    </w:p>
    <w:p w14:paraId="3D0A6038" w14:textId="77777777" w:rsidR="00233711" w:rsidRPr="00FE63BB" w:rsidRDefault="00475824">
      <w:pPr>
        <w:pStyle w:val="10"/>
        <w:numPr>
          <w:ilvl w:val="1"/>
          <w:numId w:val="1"/>
        </w:numPr>
        <w:rPr>
          <w:lang w:val="en-US"/>
        </w:rPr>
      </w:pPr>
      <w:r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>“Create View” is greyed out and not clickable unless:</w:t>
      </w:r>
    </w:p>
    <w:p w14:paraId="521A1437" w14:textId="77777777" w:rsidR="00233711" w:rsidRPr="00F02AA9" w:rsidRDefault="00475824">
      <w:pPr>
        <w:pStyle w:val="10"/>
        <w:numPr>
          <w:ilvl w:val="2"/>
          <w:numId w:val="1"/>
        </w:numPr>
        <w:rPr>
          <w:highlight w:val="yellow"/>
          <w:rPrChange w:id="43" w:author="HP" w:date="2022-10-04T21:40:00Z">
            <w:rPr/>
          </w:rPrChange>
        </w:rPr>
      </w:pPr>
      <w:commentRangeStart w:id="44"/>
      <w:proofErr w:type="spellStart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45" w:author="HP" w:date="2022-10-04T21:4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displayname</w:t>
      </w:r>
      <w:proofErr w:type="spellEnd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46" w:author="HP" w:date="2022-10-04T21:4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47" w:author="HP" w:date="2022-10-04T21:4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is</w:t>
      </w:r>
      <w:proofErr w:type="spellEnd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48" w:author="HP" w:date="2022-10-04T21:4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49" w:author="HP" w:date="2022-10-04T21:4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not</w:t>
      </w:r>
      <w:proofErr w:type="spellEnd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50" w:author="HP" w:date="2022-10-04T21:4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F02AA9">
        <w:rPr>
          <w:rFonts w:ascii="Roboto" w:eastAsia="Roboto" w:hAnsi="Roboto" w:cs="Roboto"/>
          <w:color w:val="172B4D"/>
          <w:sz w:val="21"/>
          <w:szCs w:val="21"/>
          <w:highlight w:val="yellow"/>
          <w:rPrChange w:id="51" w:author="HP" w:date="2022-10-04T21:4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null</w:t>
      </w:r>
      <w:commentRangeEnd w:id="44"/>
      <w:proofErr w:type="spellEnd"/>
      <w:r w:rsidR="00F02AA9">
        <w:rPr>
          <w:rStyle w:val="a5"/>
        </w:rPr>
        <w:commentReference w:id="44"/>
      </w:r>
    </w:p>
    <w:p w14:paraId="4D8673F2" w14:textId="77777777" w:rsidR="00233711" w:rsidRPr="009D17D4" w:rsidRDefault="00475824">
      <w:pPr>
        <w:pStyle w:val="10"/>
        <w:numPr>
          <w:ilvl w:val="2"/>
          <w:numId w:val="1"/>
        </w:numPr>
        <w:rPr>
          <w:highlight w:val="yellow"/>
          <w:rPrChange w:id="52" w:author="HP" w:date="2022-10-04T21:43:00Z">
            <w:rPr/>
          </w:rPrChange>
        </w:rPr>
      </w:pPr>
      <w:commentRangeStart w:id="53"/>
      <w:proofErr w:type="spellStart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54" w:author="HP" w:date="2022-10-04T21:43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viewcontext</w:t>
      </w:r>
      <w:proofErr w:type="spellEnd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55" w:author="HP" w:date="2022-10-04T21:43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56" w:author="HP" w:date="2022-10-04T21:43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is</w:t>
      </w:r>
      <w:proofErr w:type="spellEnd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57" w:author="HP" w:date="2022-10-04T21:43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58" w:author="HP" w:date="2022-10-04T21:43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not</w:t>
      </w:r>
      <w:proofErr w:type="spellEnd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59" w:author="HP" w:date="2022-10-04T21:43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60" w:author="HP" w:date="2022-10-04T21:43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null</w:t>
      </w:r>
      <w:commentRangeEnd w:id="53"/>
      <w:proofErr w:type="spellEnd"/>
      <w:r w:rsidR="009D17D4">
        <w:rPr>
          <w:rStyle w:val="a5"/>
        </w:rPr>
        <w:commentReference w:id="53"/>
      </w:r>
    </w:p>
    <w:p w14:paraId="3A1AEF52" w14:textId="77777777" w:rsidR="00233711" w:rsidRPr="009D17D4" w:rsidRDefault="00475824">
      <w:pPr>
        <w:pStyle w:val="10"/>
        <w:numPr>
          <w:ilvl w:val="2"/>
          <w:numId w:val="1"/>
        </w:numPr>
        <w:rPr>
          <w:highlight w:val="yellow"/>
          <w:rPrChange w:id="61" w:author="HP" w:date="2022-10-04T21:44:00Z">
            <w:rPr/>
          </w:rPrChange>
        </w:rPr>
      </w:pPr>
      <w:commentRangeStart w:id="62"/>
      <w:proofErr w:type="spellStart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63" w:author="HP" w:date="2022-10-04T21:44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format</w:t>
      </w:r>
      <w:proofErr w:type="spellEnd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64" w:author="HP" w:date="2022-10-04T21:44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65" w:author="HP" w:date="2022-10-04T21:44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is</w:t>
      </w:r>
      <w:proofErr w:type="spellEnd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66" w:author="HP" w:date="2022-10-04T21:44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67" w:author="HP" w:date="2022-10-04T21:44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not</w:t>
      </w:r>
      <w:proofErr w:type="spellEnd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68" w:author="HP" w:date="2022-10-04T21:44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proofErr w:type="spellStart"/>
      <w:r w:rsidRPr="009D17D4">
        <w:rPr>
          <w:rFonts w:ascii="Roboto" w:eastAsia="Roboto" w:hAnsi="Roboto" w:cs="Roboto"/>
          <w:color w:val="172B4D"/>
          <w:sz w:val="21"/>
          <w:szCs w:val="21"/>
          <w:highlight w:val="yellow"/>
          <w:rPrChange w:id="69" w:author="HP" w:date="2022-10-04T21:44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null</w:t>
      </w:r>
      <w:commentRangeEnd w:id="62"/>
      <w:proofErr w:type="spellEnd"/>
      <w:r w:rsidR="009D17D4">
        <w:rPr>
          <w:rStyle w:val="a5"/>
        </w:rPr>
        <w:commentReference w:id="62"/>
      </w:r>
    </w:p>
    <w:p w14:paraId="365BDF8D" w14:textId="77777777" w:rsidR="00233711" w:rsidRPr="00FE63BB" w:rsidRDefault="00475824">
      <w:pPr>
        <w:pStyle w:val="10"/>
        <w:numPr>
          <w:ilvl w:val="2"/>
          <w:numId w:val="1"/>
        </w:numPr>
        <w:rPr>
          <w:lang w:val="en-US"/>
        </w:rPr>
      </w:pPr>
      <w:commentRangeStart w:id="70"/>
      <w:r w:rsidRPr="00BD0625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71" w:author="HP" w:date="2022-10-04T21:48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IF format = PDF, then orientation is null</w:t>
      </w:r>
      <w:commentRangeEnd w:id="70"/>
      <w:r w:rsidR="00BD0625">
        <w:rPr>
          <w:rStyle w:val="a5"/>
        </w:rPr>
        <w:commentReference w:id="70"/>
      </w:r>
    </w:p>
    <w:p w14:paraId="7D9BF7FD" w14:textId="77777777" w:rsidR="00233711" w:rsidRPr="00FE63BB" w:rsidRDefault="00475824">
      <w:pPr>
        <w:pStyle w:val="10"/>
        <w:numPr>
          <w:ilvl w:val="1"/>
          <w:numId w:val="1"/>
        </w:numPr>
        <w:rPr>
          <w:lang w:val="en-US"/>
        </w:rPr>
      </w:pPr>
      <w:r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>Upon click</w:t>
      </w:r>
      <w:r w:rsidRPr="00DF5EB9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72" w:author="HP" w:date="2022-10-04T21:51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, </w:t>
      </w:r>
      <w:commentRangeStart w:id="73"/>
      <w:r w:rsidRPr="00DF5EB9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74" w:author="HP" w:date="2022-10-04T21:51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attempts to create</w:t>
      </w:r>
      <w:r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commentRangeEnd w:id="73"/>
      <w:r w:rsidR="00DF5EB9">
        <w:rPr>
          <w:rStyle w:val="a5"/>
        </w:rPr>
        <w:commentReference w:id="73"/>
      </w:r>
      <w:r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>and save Report View object</w:t>
      </w:r>
    </w:p>
    <w:p w14:paraId="6385A7F5" w14:textId="77777777" w:rsidR="00233711" w:rsidRPr="008C1273" w:rsidRDefault="00475824">
      <w:pPr>
        <w:pStyle w:val="10"/>
        <w:numPr>
          <w:ilvl w:val="2"/>
          <w:numId w:val="1"/>
        </w:numPr>
        <w:rPr>
          <w:highlight w:val="yellow"/>
          <w:lang w:val="en-US"/>
          <w:rPrChange w:id="75" w:author="HP" w:date="2022-10-04T21:20:00Z">
            <w:rPr>
              <w:lang w:val="en-US"/>
            </w:rPr>
          </w:rPrChange>
        </w:rPr>
      </w:pPr>
      <w:commentRangeStart w:id="76"/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u w:val="single"/>
          <w:lang w:val="en-US"/>
          <w:rPrChange w:id="77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u w:val="single"/>
              <w:lang w:val="en-US"/>
            </w:rPr>
          </w:rPrChange>
        </w:rPr>
        <w:t>Save Validation</w:t>
      </w:r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78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: upon save, validate that </w:t>
      </w:r>
      <w:proofErr w:type="spellStart"/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79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displayname</w:t>
      </w:r>
      <w:proofErr w:type="spellEnd"/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80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 must be unique within firm</w:t>
      </w:r>
    </w:p>
    <w:p w14:paraId="1989565F" w14:textId="77777777" w:rsidR="00233711" w:rsidRPr="008C1273" w:rsidRDefault="00475824">
      <w:pPr>
        <w:pStyle w:val="10"/>
        <w:numPr>
          <w:ilvl w:val="3"/>
          <w:numId w:val="1"/>
        </w:numPr>
        <w:rPr>
          <w:highlight w:val="yellow"/>
          <w:lang w:val="en-US"/>
          <w:rPrChange w:id="81" w:author="HP" w:date="2022-10-04T21:20:00Z">
            <w:rPr>
              <w:lang w:val="en-US"/>
            </w:rPr>
          </w:rPrChange>
        </w:rPr>
      </w:pPr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82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If Fails validation, then display red border around text box and prevent save</w:t>
      </w:r>
    </w:p>
    <w:p w14:paraId="44C3315C" w14:textId="77777777" w:rsidR="00233711" w:rsidRPr="008C1273" w:rsidRDefault="00475824">
      <w:pPr>
        <w:pStyle w:val="10"/>
        <w:numPr>
          <w:ilvl w:val="2"/>
          <w:numId w:val="1"/>
        </w:numPr>
        <w:rPr>
          <w:highlight w:val="yellow"/>
          <w:lang w:val="en-US"/>
          <w:rPrChange w:id="83" w:author="HP" w:date="2022-10-04T21:20:00Z">
            <w:rPr>
              <w:lang w:val="en-US"/>
            </w:rPr>
          </w:rPrChange>
        </w:rPr>
      </w:pPr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u w:val="single"/>
          <w:lang w:val="en-US"/>
          <w:rPrChange w:id="84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u w:val="single"/>
              <w:lang w:val="en-US"/>
            </w:rPr>
          </w:rPrChange>
        </w:rPr>
        <w:t>Save Validation</w:t>
      </w:r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85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: upon save, validate that </w:t>
      </w:r>
      <w:proofErr w:type="spellStart"/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86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displayname</w:t>
      </w:r>
      <w:proofErr w:type="spellEnd"/>
      <w:r w:rsidRPr="008C1273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87" w:author="HP" w:date="2022-10-04T21:20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 xml:space="preserve"> character count &lt;=255</w:t>
      </w:r>
    </w:p>
    <w:commentRangeEnd w:id="76"/>
    <w:p w14:paraId="0F496EC4" w14:textId="77777777" w:rsidR="00233711" w:rsidRPr="00FE63BB" w:rsidRDefault="008C1273">
      <w:pPr>
        <w:pStyle w:val="10"/>
        <w:numPr>
          <w:ilvl w:val="3"/>
          <w:numId w:val="1"/>
        </w:numPr>
        <w:rPr>
          <w:lang w:val="en-US"/>
        </w:rPr>
      </w:pPr>
      <w:r>
        <w:rPr>
          <w:rStyle w:val="a5"/>
        </w:rPr>
        <w:commentReference w:id="76"/>
      </w:r>
      <w:r w:rsidR="00475824"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display message:</w:t>
      </w:r>
    </w:p>
    <w:p w14:paraId="0F2B0E9A" w14:textId="77777777" w:rsidR="00233711" w:rsidRPr="00FE63BB" w:rsidRDefault="00475824">
      <w:pPr>
        <w:pStyle w:val="10"/>
        <w:numPr>
          <w:ilvl w:val="1"/>
          <w:numId w:val="1"/>
        </w:numPr>
        <w:rPr>
          <w:lang w:val="en-US"/>
        </w:rPr>
      </w:pPr>
      <w:r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successful save by clicking </w:t>
      </w:r>
      <w:commentRangeStart w:id="88"/>
      <w:r w:rsidRPr="00DF5EB9">
        <w:rPr>
          <w:rFonts w:ascii="Roboto" w:eastAsia="Roboto" w:hAnsi="Roboto" w:cs="Roboto"/>
          <w:color w:val="172B4D"/>
          <w:sz w:val="21"/>
          <w:szCs w:val="21"/>
          <w:highlight w:val="yellow"/>
          <w:lang w:val="en-US"/>
          <w:rPrChange w:id="89" w:author="HP" w:date="2022-10-04T21:54:00Z">
            <w:rPr>
              <w:rFonts w:ascii="Roboto" w:eastAsia="Roboto" w:hAnsi="Roboto" w:cs="Roboto"/>
              <w:color w:val="172B4D"/>
              <w:sz w:val="21"/>
              <w:szCs w:val="21"/>
              <w:lang w:val="en-US"/>
            </w:rPr>
          </w:rPrChange>
        </w:rPr>
        <w:t>Save</w:t>
      </w:r>
      <w:commentRangeEnd w:id="88"/>
      <w:r w:rsidR="00DF5EB9">
        <w:rPr>
          <w:rStyle w:val="a5"/>
        </w:rPr>
        <w:commentReference w:id="88"/>
      </w:r>
      <w:r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button, takes you to Report Builder Page.</w:t>
      </w:r>
    </w:p>
    <w:p w14:paraId="01DBE2AC" w14:textId="77777777" w:rsidR="00233711" w:rsidRDefault="00475824">
      <w:pPr>
        <w:pStyle w:val="10"/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noProof/>
        </w:rPr>
        <w:lastRenderedPageBreak/>
        <w:drawing>
          <wp:inline distT="114300" distB="114300" distL="114300" distR="114300" wp14:anchorId="025289E1" wp14:editId="338020EE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Это был пример пользовательских требований к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New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Feature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>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6B9380DA" w14:textId="77777777" w:rsidR="00233711" w:rsidRDefault="00475824">
      <w:pPr>
        <w:pStyle w:val="10"/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14:paraId="14C31706" w14:textId="77777777" w:rsidR="00233711" w:rsidRDefault="00475824">
      <w:pPr>
        <w:pStyle w:val="10"/>
        <w:shd w:val="clear" w:color="auto" w:fill="EBECF0"/>
        <w:spacing w:before="180" w:line="411" w:lineRule="auto"/>
        <w:rPr>
          <w:b/>
        </w:rPr>
      </w:pPr>
      <w:r>
        <w:t xml:space="preserve">2. Напишите минимум 3 </w:t>
      </w:r>
      <w:bookmarkStart w:id="90" w:name="_Hlk115813186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90"/>
      <w:proofErr w:type="spellEnd"/>
      <w:r>
        <w:t>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получить&gt;, &lt;с такой-то целью</w:t>
      </w:r>
      <w:proofErr w:type="gramStart"/>
      <w:r>
        <w:rPr>
          <w:b/>
        </w:rPr>
        <w:t>&gt; .</w:t>
      </w:r>
      <w:proofErr w:type="gramEnd"/>
    </w:p>
    <w:p w14:paraId="2FD2D366" w14:textId="77777777" w:rsidR="00A04FB1" w:rsidRDefault="00475824">
      <w:pPr>
        <w:pStyle w:val="10"/>
        <w:shd w:val="clear" w:color="auto" w:fill="EBECF0"/>
        <w:spacing w:before="180" w:line="411" w:lineRule="auto"/>
        <w:rPr>
          <w:ins w:id="91" w:author="Пашкевич Наталья" w:date="2022-10-04T22:10:00Z"/>
          <w:b/>
          <w:lang w:val="en-US"/>
        </w:rPr>
      </w:pPr>
      <w:r>
        <w:rPr>
          <w:b/>
        </w:rPr>
        <w:t>Пример</w:t>
      </w:r>
      <w:r w:rsidRPr="00FE63BB">
        <w:rPr>
          <w:b/>
          <w:lang w:val="en-US"/>
        </w:rPr>
        <w:t xml:space="preserve">: As a </w:t>
      </w:r>
      <w:proofErr w:type="spellStart"/>
      <w:r w:rsidRPr="00FE63BB">
        <w:rPr>
          <w:b/>
          <w:lang w:val="en-US"/>
        </w:rPr>
        <w:t>FirmManager</w:t>
      </w:r>
      <w:proofErr w:type="spellEnd"/>
      <w:r w:rsidRPr="00FE63BB">
        <w:rPr>
          <w:b/>
          <w:lang w:val="en-US"/>
        </w:rPr>
        <w:t xml:space="preserve"> I want to </w:t>
      </w:r>
      <w:proofErr w:type="gramStart"/>
      <w:r w:rsidRPr="00FE63BB">
        <w:rPr>
          <w:b/>
          <w:lang w:val="en-US"/>
        </w:rPr>
        <w:t>open  “</w:t>
      </w:r>
      <w:proofErr w:type="gramEnd"/>
      <w:r w:rsidRPr="00FE63BB">
        <w:rPr>
          <w:b/>
          <w:lang w:val="en-US"/>
        </w:rPr>
        <w:t>Create View” Page, click on “Report View Name” field, so that I can input text in it.</w:t>
      </w:r>
    </w:p>
    <w:p w14:paraId="1221B9C5" w14:textId="0474E7D6" w:rsidR="0034323A" w:rsidRPr="00A04FB1" w:rsidRDefault="0034323A">
      <w:pPr>
        <w:pStyle w:val="10"/>
        <w:shd w:val="clear" w:color="auto" w:fill="EBECF0"/>
        <w:spacing w:before="180" w:line="411" w:lineRule="auto"/>
        <w:rPr>
          <w:ins w:id="92" w:author="Пашкевич Наталья" w:date="2022-10-04T21:59:00Z"/>
          <w:b/>
          <w:u w:val="single"/>
          <w:rPrChange w:id="93" w:author="Пашкевич Наталья" w:date="2022-10-04T22:10:00Z">
            <w:rPr>
              <w:ins w:id="94" w:author="Пашкевич Наталья" w:date="2022-10-04T21:59:00Z"/>
              <w:b/>
            </w:rPr>
          </w:rPrChange>
        </w:rPr>
      </w:pPr>
      <w:ins w:id="95" w:author="Пашкевич Наталья" w:date="2022-10-04T21:59:00Z">
        <w:r>
          <w:rPr>
            <w:b/>
            <w:lang w:val="en-US"/>
          </w:rPr>
          <w:br/>
        </w:r>
      </w:ins>
      <w:ins w:id="96" w:author="Пашкевич Наталья" w:date="2022-10-04T22:10:00Z">
        <w:r w:rsidR="00A04FB1">
          <w:rPr>
            <w:b/>
            <w:u w:val="single"/>
          </w:rPr>
          <w:t>Мои п</w:t>
        </w:r>
      </w:ins>
      <w:ins w:id="97" w:author="Пашкевич Наталья" w:date="2022-10-04T21:59:00Z">
        <w:r w:rsidRPr="00A04FB1">
          <w:rPr>
            <w:b/>
            <w:u w:val="single"/>
            <w:rPrChange w:id="98" w:author="Пашкевич Наталья" w:date="2022-10-04T22:10:00Z">
              <w:rPr>
                <w:b/>
              </w:rPr>
            </w:rPrChange>
          </w:rPr>
          <w:t xml:space="preserve">римеры </w:t>
        </w:r>
        <w:proofErr w:type="spellStart"/>
        <w:r w:rsidRPr="00A04FB1">
          <w:rPr>
            <w:b/>
            <w:u w:val="single"/>
            <w:rPrChange w:id="99" w:author="Пашкевич Наталья" w:date="2022-10-04T22:10:00Z">
              <w:rPr>
                <w:b/>
              </w:rPr>
            </w:rPrChange>
          </w:rPr>
          <w:t>User</w:t>
        </w:r>
        <w:proofErr w:type="spellEnd"/>
        <w:r w:rsidRPr="00A04FB1">
          <w:rPr>
            <w:b/>
            <w:u w:val="single"/>
            <w:rPrChange w:id="100" w:author="Пашкевич Наталья" w:date="2022-10-04T22:10:00Z">
              <w:rPr>
                <w:b/>
              </w:rPr>
            </w:rPrChange>
          </w:rPr>
          <w:t xml:space="preserve"> </w:t>
        </w:r>
        <w:proofErr w:type="spellStart"/>
        <w:r w:rsidRPr="00A04FB1">
          <w:rPr>
            <w:b/>
            <w:u w:val="single"/>
            <w:rPrChange w:id="101" w:author="Пашкевич Наталья" w:date="2022-10-04T22:10:00Z">
              <w:rPr>
                <w:b/>
              </w:rPr>
            </w:rPrChange>
          </w:rPr>
          <w:t>stories</w:t>
        </w:r>
        <w:proofErr w:type="spellEnd"/>
        <w:r w:rsidRPr="00A04FB1">
          <w:rPr>
            <w:b/>
            <w:u w:val="single"/>
            <w:rPrChange w:id="102" w:author="Пашкевич Наталья" w:date="2022-10-04T22:10:00Z">
              <w:rPr>
                <w:b/>
              </w:rPr>
            </w:rPrChange>
          </w:rPr>
          <w:t>:</w:t>
        </w:r>
      </w:ins>
    </w:p>
    <w:p w14:paraId="40E90B3E" w14:textId="77777777" w:rsidR="00A04FB1" w:rsidRPr="00A04FB1" w:rsidRDefault="0034323A" w:rsidP="0034323A">
      <w:pPr>
        <w:pStyle w:val="10"/>
        <w:numPr>
          <w:ilvl w:val="0"/>
          <w:numId w:val="2"/>
        </w:numPr>
        <w:shd w:val="clear" w:color="auto" w:fill="EBECF0"/>
        <w:spacing w:before="180" w:line="411" w:lineRule="auto"/>
        <w:rPr>
          <w:ins w:id="103" w:author="Пашкевич Наталья" w:date="2022-10-04T22:11:00Z"/>
          <w:b/>
          <w:color w:val="FF0000"/>
          <w:lang w:val="en-US"/>
          <w:rPrChange w:id="104" w:author="Пашкевич Наталья" w:date="2022-10-04T22:11:00Z">
            <w:rPr>
              <w:ins w:id="105" w:author="Пашкевич Наталья" w:date="2022-10-04T22:11:00Z"/>
              <w:b/>
            </w:rPr>
          </w:rPrChange>
        </w:rPr>
      </w:pPr>
      <w:ins w:id="106" w:author="Пашкевич Наталья" w:date="2022-10-04T21:59:00Z">
        <w:r>
          <w:rPr>
            <w:b/>
          </w:rPr>
          <w:t>Я как</w:t>
        </w:r>
      </w:ins>
      <w:ins w:id="107" w:author="Пашкевич Наталья" w:date="2022-10-04T22:00:00Z">
        <w:r>
          <w:rPr>
            <w:b/>
          </w:rPr>
          <w:t xml:space="preserve"> </w:t>
        </w:r>
        <w:proofErr w:type="spellStart"/>
        <w:r w:rsidRPr="0034323A">
          <w:rPr>
            <w:b/>
          </w:rPr>
          <w:t>Advisor</w:t>
        </w:r>
        <w:proofErr w:type="spellEnd"/>
        <w:r>
          <w:rPr>
            <w:b/>
          </w:rPr>
          <w:t xml:space="preserve"> хочу</w:t>
        </w:r>
      </w:ins>
      <w:ins w:id="108" w:author="Пашкевич Наталья" w:date="2022-10-04T22:04:00Z">
        <w:r>
          <w:rPr>
            <w:b/>
          </w:rPr>
          <w:t xml:space="preserve"> иметь возможность</w:t>
        </w:r>
      </w:ins>
      <w:ins w:id="109" w:author="Пашкевич Наталья" w:date="2022-10-04T22:05:00Z">
        <w:r>
          <w:rPr>
            <w:b/>
          </w:rPr>
          <w:t xml:space="preserve"> выбора формата</w:t>
        </w:r>
      </w:ins>
      <w:ins w:id="110" w:author="Пашкевич Наталья" w:date="2022-10-04T22:06:00Z">
        <w:r>
          <w:rPr>
            <w:b/>
          </w:rPr>
          <w:t xml:space="preserve"> представления отчета, </w:t>
        </w:r>
      </w:ins>
      <w:ins w:id="111" w:author="Пашкевич Наталья" w:date="2022-10-04T22:09:00Z">
        <w:r w:rsidR="00A04FB1">
          <w:rPr>
            <w:b/>
          </w:rPr>
          <w:t>чтобы я</w:t>
        </w:r>
      </w:ins>
      <w:ins w:id="112" w:author="Пашкевич Наталья" w:date="2022-10-04T22:10:00Z">
        <w:r w:rsidR="00A04FB1">
          <w:rPr>
            <w:b/>
          </w:rPr>
          <w:t>,</w:t>
        </w:r>
      </w:ins>
      <w:ins w:id="113" w:author="Пашкевич Наталья" w:date="2022-10-04T22:09:00Z">
        <w:r w:rsidR="00A04FB1">
          <w:rPr>
            <w:b/>
          </w:rPr>
          <w:t xml:space="preserve"> кликнув на «Формат представления» мог выбрать </w:t>
        </w:r>
        <w:r w:rsidR="00A04FB1" w:rsidRPr="00A04FB1">
          <w:rPr>
            <w:b/>
          </w:rPr>
          <w:t>CSV</w:t>
        </w:r>
      </w:ins>
      <w:ins w:id="114" w:author="Пашкевич Наталья" w:date="2022-10-04T22:10:00Z">
        <w:r w:rsidR="00A04FB1">
          <w:rPr>
            <w:b/>
          </w:rPr>
          <w:t>,</w:t>
        </w:r>
      </w:ins>
      <w:ins w:id="115" w:author="Пашкевич Наталья" w:date="2022-10-04T22:09:00Z">
        <w:r w:rsidR="00A04FB1" w:rsidRPr="00A04FB1">
          <w:rPr>
            <w:b/>
          </w:rPr>
          <w:t xml:space="preserve"> PDF</w:t>
        </w:r>
      </w:ins>
      <w:ins w:id="116" w:author="Пашкевич Наталья" w:date="2022-10-04T22:10:00Z">
        <w:r w:rsidR="00A04FB1">
          <w:rPr>
            <w:b/>
          </w:rPr>
          <w:t xml:space="preserve"> или</w:t>
        </w:r>
      </w:ins>
      <w:ins w:id="117" w:author="Пашкевич Наталья" w:date="2022-10-04T22:09:00Z">
        <w:r w:rsidR="00A04FB1" w:rsidRPr="00A04FB1">
          <w:rPr>
            <w:b/>
          </w:rPr>
          <w:t xml:space="preserve"> XLS</w:t>
        </w:r>
      </w:ins>
      <w:ins w:id="118" w:author="Пашкевич Наталья" w:date="2022-10-04T22:10:00Z">
        <w:r w:rsidR="00A04FB1">
          <w:rPr>
            <w:b/>
          </w:rPr>
          <w:t xml:space="preserve"> формат</w:t>
        </w:r>
      </w:ins>
      <w:ins w:id="119" w:author="Пашкевич Наталья" w:date="2022-10-04T22:11:00Z">
        <w:r w:rsidR="00A04FB1">
          <w:rPr>
            <w:b/>
          </w:rPr>
          <w:t xml:space="preserve"> отчета.</w:t>
        </w:r>
      </w:ins>
    </w:p>
    <w:p w14:paraId="1005C123" w14:textId="77777777" w:rsidR="00E2066F" w:rsidRPr="00E2066F" w:rsidRDefault="00A04FB1" w:rsidP="0034323A">
      <w:pPr>
        <w:pStyle w:val="10"/>
        <w:numPr>
          <w:ilvl w:val="0"/>
          <w:numId w:val="2"/>
        </w:numPr>
        <w:shd w:val="clear" w:color="auto" w:fill="EBECF0"/>
        <w:spacing w:before="180" w:line="411" w:lineRule="auto"/>
        <w:rPr>
          <w:ins w:id="120" w:author="Пашкевич Наталья" w:date="2022-10-04T22:18:00Z"/>
          <w:b/>
          <w:color w:val="FF0000"/>
          <w:lang w:val="en-US"/>
          <w:rPrChange w:id="121" w:author="Пашкевич Наталья" w:date="2022-10-04T22:18:00Z">
            <w:rPr>
              <w:ins w:id="122" w:author="Пашкевич Наталья" w:date="2022-10-04T22:18:00Z"/>
              <w:b/>
            </w:rPr>
          </w:rPrChange>
        </w:rPr>
      </w:pPr>
      <w:ins w:id="123" w:author="Пашкевич Наталья" w:date="2022-10-04T22:11:00Z">
        <w:r>
          <w:rPr>
            <w:b/>
          </w:rPr>
          <w:lastRenderedPageBreak/>
          <w:t xml:space="preserve">Я как </w:t>
        </w:r>
        <w:r>
          <w:rPr>
            <w:b/>
            <w:lang w:val="en-US"/>
          </w:rPr>
          <w:t>Firm</w:t>
        </w:r>
        <w:r w:rsidRPr="00A04FB1">
          <w:rPr>
            <w:b/>
            <w:rPrChange w:id="124" w:author="Пашкевич Наталья" w:date="2022-10-04T22:11:00Z">
              <w:rPr>
                <w:b/>
                <w:lang w:val="en-US"/>
              </w:rPr>
            </w:rPrChange>
          </w:rPr>
          <w:t xml:space="preserve"> </w:t>
        </w:r>
      </w:ins>
      <w:ins w:id="125" w:author="Пашкевич Наталья" w:date="2022-10-04T22:12:00Z">
        <w:r>
          <w:rPr>
            <w:b/>
            <w:lang w:val="en-US"/>
          </w:rPr>
          <w:t>Manager</w:t>
        </w:r>
        <w:r w:rsidRPr="00A04FB1">
          <w:rPr>
            <w:b/>
            <w:rPrChange w:id="126" w:author="Пашкевич Наталья" w:date="2022-10-04T22:12:00Z">
              <w:rPr>
                <w:b/>
                <w:lang w:val="en-US"/>
              </w:rPr>
            </w:rPrChange>
          </w:rPr>
          <w:t xml:space="preserve"> </w:t>
        </w:r>
        <w:r>
          <w:rPr>
            <w:b/>
          </w:rPr>
          <w:t>хочу, чтобы система пров</w:t>
        </w:r>
      </w:ins>
      <w:ins w:id="127" w:author="Пашкевич Наталья" w:date="2022-10-04T22:13:00Z">
        <w:r>
          <w:rPr>
            <w:b/>
          </w:rPr>
          <w:t xml:space="preserve">еряла </w:t>
        </w:r>
      </w:ins>
      <w:ins w:id="128" w:author="Пашкевич Наталья" w:date="2022-10-04T22:17:00Z">
        <w:r>
          <w:rPr>
            <w:b/>
          </w:rPr>
          <w:t>наз</w:t>
        </w:r>
        <w:r w:rsidR="00E2066F">
          <w:rPr>
            <w:b/>
          </w:rPr>
          <w:t>в</w:t>
        </w:r>
        <w:r>
          <w:rPr>
            <w:b/>
          </w:rPr>
          <w:t>ания</w:t>
        </w:r>
      </w:ins>
      <w:ins w:id="129" w:author="Пашкевич Наталья" w:date="2022-10-04T22:14:00Z">
        <w:r>
          <w:rPr>
            <w:b/>
          </w:rPr>
          <w:t>,</w:t>
        </w:r>
      </w:ins>
      <w:ins w:id="130" w:author="Пашкевич Наталья" w:date="2022-10-04T22:13:00Z">
        <w:r>
          <w:rPr>
            <w:b/>
          </w:rPr>
          <w:t xml:space="preserve"> введенные в поле «</w:t>
        </w:r>
        <w:proofErr w:type="spellStart"/>
        <w:r w:rsidRPr="00A04FB1">
          <w:rPr>
            <w:b/>
          </w:rPr>
          <w:t>Report</w:t>
        </w:r>
        <w:proofErr w:type="spellEnd"/>
        <w:r w:rsidRPr="00A04FB1">
          <w:rPr>
            <w:b/>
          </w:rPr>
          <w:t xml:space="preserve"> </w:t>
        </w:r>
        <w:proofErr w:type="spellStart"/>
        <w:r w:rsidRPr="00A04FB1">
          <w:rPr>
            <w:b/>
          </w:rPr>
          <w:t>View</w:t>
        </w:r>
        <w:proofErr w:type="spellEnd"/>
        <w:r w:rsidRPr="00A04FB1">
          <w:rPr>
            <w:b/>
          </w:rPr>
          <w:t xml:space="preserve"> </w:t>
        </w:r>
        <w:proofErr w:type="spellStart"/>
        <w:r w:rsidRPr="00A04FB1">
          <w:rPr>
            <w:b/>
          </w:rPr>
          <w:t>Name</w:t>
        </w:r>
        <w:proofErr w:type="spellEnd"/>
        <w:r>
          <w:rPr>
            <w:b/>
          </w:rPr>
          <w:t>»</w:t>
        </w:r>
      </w:ins>
      <w:ins w:id="131" w:author="Пашкевич Наталья" w:date="2022-10-04T22:14:00Z">
        <w:r>
          <w:rPr>
            <w:b/>
          </w:rPr>
          <w:t>, на уникальность и количество</w:t>
        </w:r>
      </w:ins>
      <w:ins w:id="132" w:author="Пашкевич Наталья" w:date="2022-10-04T22:15:00Z">
        <w:r>
          <w:rPr>
            <w:b/>
          </w:rPr>
          <w:t xml:space="preserve"> символов (их должно быть не более 255), чтобы </w:t>
        </w:r>
      </w:ins>
      <w:ins w:id="133" w:author="Пашкевич Наталья" w:date="2022-10-04T22:18:00Z">
        <w:r w:rsidR="00E2066F">
          <w:rPr>
            <w:b/>
          </w:rPr>
          <w:t>отсеять некорректные названия</w:t>
        </w:r>
      </w:ins>
    </w:p>
    <w:p w14:paraId="1B56F3E9" w14:textId="3F46434E" w:rsidR="00233711" w:rsidRPr="00FE63BB" w:rsidRDefault="00E2066F" w:rsidP="0034323A">
      <w:pPr>
        <w:pStyle w:val="10"/>
        <w:numPr>
          <w:ilvl w:val="0"/>
          <w:numId w:val="2"/>
        </w:numPr>
        <w:shd w:val="clear" w:color="auto" w:fill="EBECF0"/>
        <w:spacing w:before="180" w:line="411" w:lineRule="auto"/>
        <w:rPr>
          <w:b/>
          <w:color w:val="FF0000"/>
          <w:lang w:val="en-US"/>
        </w:rPr>
        <w:pPrChange w:id="134" w:author="Пашкевич Наталья" w:date="2022-10-04T21:59:00Z">
          <w:pPr>
            <w:pStyle w:val="10"/>
            <w:shd w:val="clear" w:color="auto" w:fill="EBECF0"/>
            <w:spacing w:before="180" w:line="411" w:lineRule="auto"/>
          </w:pPr>
        </w:pPrChange>
      </w:pPr>
      <w:ins w:id="135" w:author="Пашкевич Наталья" w:date="2022-10-04T22:24:00Z">
        <w:r>
          <w:rPr>
            <w:b/>
          </w:rPr>
          <w:t xml:space="preserve">Я как </w:t>
        </w:r>
      </w:ins>
      <w:ins w:id="136" w:author="Пашкевич Наталья" w:date="2022-10-04T22:33:00Z">
        <w:r w:rsidR="00797385">
          <w:rPr>
            <w:b/>
            <w:lang w:val="en-US"/>
          </w:rPr>
          <w:t>Firm</w:t>
        </w:r>
        <w:r w:rsidR="00797385" w:rsidRPr="00797385">
          <w:rPr>
            <w:b/>
            <w:rPrChange w:id="137" w:author="Пашкевич Наталья" w:date="2022-10-04T22:33:00Z">
              <w:rPr>
                <w:b/>
                <w:lang w:val="en-US"/>
              </w:rPr>
            </w:rPrChange>
          </w:rPr>
          <w:t xml:space="preserve"> </w:t>
        </w:r>
        <w:r w:rsidR="00797385">
          <w:rPr>
            <w:b/>
            <w:lang w:val="en-US"/>
          </w:rPr>
          <w:t>Manager</w:t>
        </w:r>
      </w:ins>
      <w:ins w:id="138" w:author="Пашкевич Наталья" w:date="2022-10-04T22:24:00Z">
        <w:r w:rsidRPr="00E2066F">
          <w:rPr>
            <w:b/>
            <w:rPrChange w:id="139" w:author="Пашкевич Наталья" w:date="2022-10-04T22:24:00Z">
              <w:rPr>
                <w:b/>
                <w:lang w:val="en-US"/>
              </w:rPr>
            </w:rPrChange>
          </w:rPr>
          <w:t xml:space="preserve"> </w:t>
        </w:r>
        <w:r>
          <w:rPr>
            <w:b/>
          </w:rPr>
          <w:t>хочу, чтобы</w:t>
        </w:r>
      </w:ins>
      <w:ins w:id="140" w:author="Пашкевич Наталья" w:date="2022-10-04T22:33:00Z">
        <w:r w:rsidR="00797385" w:rsidRPr="00797385">
          <w:rPr>
            <w:b/>
            <w:rPrChange w:id="141" w:author="Пашкевич Наталья" w:date="2022-10-04T22:33:00Z">
              <w:rPr>
                <w:b/>
                <w:lang w:val="en-US"/>
              </w:rPr>
            </w:rPrChange>
          </w:rPr>
          <w:t xml:space="preserve"> </w:t>
        </w:r>
      </w:ins>
      <w:ins w:id="142" w:author="Пашкевич Наталья" w:date="2022-10-04T22:36:00Z">
        <w:r w:rsidR="00797385">
          <w:rPr>
            <w:b/>
          </w:rPr>
          <w:t>при создании</w:t>
        </w:r>
      </w:ins>
      <w:ins w:id="143" w:author="Пашкевич Наталья" w:date="2022-10-04T22:33:00Z">
        <w:r w:rsidR="00797385" w:rsidRPr="00797385">
          <w:rPr>
            <w:b/>
            <w:rPrChange w:id="144" w:author="Пашкевич Наталья" w:date="2022-10-04T22:33:00Z">
              <w:rPr>
                <w:b/>
                <w:lang w:val="en-US"/>
              </w:rPr>
            </w:rPrChange>
          </w:rPr>
          <w:t xml:space="preserve"> </w:t>
        </w:r>
        <w:r w:rsidR="00797385">
          <w:rPr>
            <w:b/>
          </w:rPr>
          <w:t>отчета</w:t>
        </w:r>
      </w:ins>
      <w:ins w:id="145" w:author="Пашкевич Наталья" w:date="2022-10-04T22:36:00Z">
        <w:r w:rsidR="00797385">
          <w:rPr>
            <w:b/>
          </w:rPr>
          <w:t xml:space="preserve"> </w:t>
        </w:r>
        <w:r w:rsidR="00797385">
          <w:rPr>
            <w:b/>
            <w:lang w:val="en-US"/>
          </w:rPr>
          <w:t>PDF</w:t>
        </w:r>
        <w:r w:rsidR="00797385" w:rsidRPr="00797385">
          <w:rPr>
            <w:b/>
            <w:rPrChange w:id="146" w:author="Пашкевич Наталья" w:date="2022-10-04T22:36:00Z">
              <w:rPr>
                <w:b/>
                <w:lang w:val="en-US"/>
              </w:rPr>
            </w:rPrChange>
          </w:rPr>
          <w:t xml:space="preserve"> </w:t>
        </w:r>
        <w:r w:rsidR="00797385">
          <w:rPr>
            <w:b/>
          </w:rPr>
          <w:t>формата</w:t>
        </w:r>
      </w:ins>
      <w:ins w:id="147" w:author="Пашкевич Наталья" w:date="2022-10-04T22:35:00Z">
        <w:r w:rsidR="00797385">
          <w:rPr>
            <w:b/>
          </w:rPr>
          <w:t xml:space="preserve"> только я имел бы возможность выбирать ориентацию представления отчета альбомную или портретную </w:t>
        </w:r>
      </w:ins>
      <w:r w:rsidR="00475824" w:rsidRPr="0034323A">
        <w:rPr>
          <w:b/>
          <w:rPrChange w:id="148" w:author="Пашкевич Наталья" w:date="2022-10-04T21:59:00Z">
            <w:rPr>
              <w:b/>
              <w:lang w:val="en-US"/>
            </w:rPr>
          </w:rPrChange>
        </w:rPr>
        <w:br/>
      </w:r>
      <w:bookmarkStart w:id="149" w:name="_GoBack"/>
      <w:bookmarkEnd w:id="149"/>
      <w:r w:rsidR="00475824" w:rsidRPr="0034323A">
        <w:rPr>
          <w:b/>
          <w:rPrChange w:id="150" w:author="Пашкевич Наталья" w:date="2022-10-04T21:59:00Z">
            <w:rPr>
              <w:b/>
              <w:lang w:val="en-US"/>
            </w:rPr>
          </w:rPrChange>
        </w:rPr>
        <w:br/>
      </w:r>
      <w:r w:rsidR="00475824" w:rsidRPr="0034323A">
        <w:rPr>
          <w:b/>
          <w:rPrChange w:id="151" w:author="Пашкевич Наталья" w:date="2022-10-04T21:59:00Z">
            <w:rPr>
              <w:b/>
              <w:lang w:val="en-US"/>
            </w:rPr>
          </w:rPrChange>
        </w:rPr>
        <w:br/>
      </w:r>
      <w:r w:rsidR="00475824">
        <w:rPr>
          <w:b/>
          <w:color w:val="FF0000"/>
        </w:rPr>
        <w:t xml:space="preserve">Формат сдачи ДЗ свободный, без шаблона. Загрузите доки в </w:t>
      </w:r>
      <w:proofErr w:type="spellStart"/>
      <w:r w:rsidR="00475824">
        <w:rPr>
          <w:b/>
          <w:color w:val="FF0000"/>
        </w:rPr>
        <w:t>github</w:t>
      </w:r>
      <w:proofErr w:type="spellEnd"/>
      <w:r w:rsidR="00475824">
        <w:rPr>
          <w:b/>
          <w:color w:val="FF0000"/>
        </w:rPr>
        <w:t xml:space="preserve">, ссылки на </w:t>
      </w:r>
      <w:proofErr w:type="spellStart"/>
      <w:r w:rsidR="00475824">
        <w:rPr>
          <w:b/>
          <w:color w:val="FF0000"/>
        </w:rPr>
        <w:t>github</w:t>
      </w:r>
      <w:proofErr w:type="spellEnd"/>
      <w:r w:rsidR="00475824">
        <w:rPr>
          <w:b/>
          <w:color w:val="FF0000"/>
        </w:rPr>
        <w:t xml:space="preserve"> скидывайте прямо в чат (только проследите, что вы даете доступ к просмотру вашего документа).</w:t>
      </w:r>
      <w:r w:rsidR="00475824">
        <w:rPr>
          <w:b/>
          <w:color w:val="FF0000"/>
        </w:rPr>
        <w:br/>
      </w:r>
      <w:proofErr w:type="gramStart"/>
      <w:r w:rsidR="00475824">
        <w:rPr>
          <w:b/>
          <w:color w:val="FF0000"/>
        </w:rPr>
        <w:t>Дедлайн</w:t>
      </w:r>
      <w:r w:rsidR="00475824" w:rsidRPr="00FE63BB">
        <w:rPr>
          <w:b/>
          <w:color w:val="FF0000"/>
          <w:lang w:val="en-US"/>
        </w:rPr>
        <w:t>(</w:t>
      </w:r>
      <w:proofErr w:type="gramEnd"/>
      <w:r w:rsidR="00475824" w:rsidRPr="00FE63BB">
        <w:rPr>
          <w:b/>
          <w:color w:val="FF0000"/>
          <w:lang w:val="en-US"/>
        </w:rPr>
        <w:t xml:space="preserve">Deadline): 23:59 pm 4 </w:t>
      </w:r>
      <w:r w:rsidR="00475824">
        <w:rPr>
          <w:b/>
          <w:color w:val="FF0000"/>
        </w:rPr>
        <w:t>октября</w:t>
      </w:r>
      <w:r w:rsidR="00475824" w:rsidRPr="00FE63BB">
        <w:rPr>
          <w:b/>
          <w:color w:val="FF0000"/>
          <w:lang w:val="en-US"/>
        </w:rPr>
        <w:t xml:space="preserve"> </w:t>
      </w:r>
      <w:r w:rsidR="00475824">
        <w:rPr>
          <w:b/>
          <w:color w:val="FF0000"/>
        </w:rPr>
        <w:t>ВТ</w:t>
      </w:r>
      <w:r w:rsidR="00475824" w:rsidRPr="00FE63BB">
        <w:rPr>
          <w:b/>
          <w:color w:val="FF0000"/>
          <w:lang w:val="en-US"/>
        </w:rPr>
        <w:t>.</w:t>
      </w:r>
    </w:p>
    <w:p w14:paraId="71D7E3FE" w14:textId="77777777" w:rsidR="00233711" w:rsidRDefault="00475824">
      <w:pPr>
        <w:pStyle w:val="10"/>
        <w:shd w:val="clear" w:color="auto" w:fill="EBECF0"/>
        <w:spacing w:before="180" w:line="411" w:lineRule="auto"/>
        <w:rPr>
          <w:b/>
          <w:color w:val="FF0000"/>
        </w:rPr>
      </w:pPr>
      <w:proofErr w:type="gramStart"/>
      <w:r w:rsidRPr="00FE63BB">
        <w:rPr>
          <w:b/>
          <w:color w:val="FF0000"/>
          <w:lang w:val="en-US"/>
        </w:rPr>
        <w:t>Repositories:QAM</w:t>
      </w:r>
      <w:proofErr w:type="gramEnd"/>
      <w:r w:rsidRPr="00FE63BB">
        <w:rPr>
          <w:b/>
          <w:color w:val="FF0000"/>
          <w:lang w:val="en-US"/>
        </w:rPr>
        <w:t xml:space="preserve">05 </w:t>
      </w:r>
      <w:r w:rsidRPr="00FE63BB">
        <w:rPr>
          <w:b/>
          <w:color w:val="FF0000"/>
          <w:lang w:val="en-US"/>
        </w:rPr>
        <w:br/>
        <w:t xml:space="preserve">File naming: Meaningful part + (hw_1). </w:t>
      </w:r>
      <w:proofErr w:type="spellStart"/>
      <w:r>
        <w:rPr>
          <w:b/>
          <w:color w:val="FF0000"/>
        </w:rPr>
        <w:t>Example</w:t>
      </w:r>
      <w:proofErr w:type="spellEnd"/>
      <w:r>
        <w:rPr>
          <w:b/>
          <w:color w:val="FF0000"/>
        </w:rPr>
        <w:t xml:space="preserve"> “</w:t>
      </w:r>
      <w:proofErr w:type="spellStart"/>
      <w:r>
        <w:rPr>
          <w:b/>
          <w:color w:val="FF0000"/>
        </w:rPr>
        <w:t>Requirements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Analysis</w:t>
      </w:r>
      <w:proofErr w:type="spellEnd"/>
      <w:r>
        <w:rPr>
          <w:b/>
          <w:color w:val="FF0000"/>
        </w:rPr>
        <w:t>(hw_1)”</w:t>
      </w:r>
    </w:p>
    <w:sectPr w:rsidR="00233711" w:rsidSect="002337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HP" w:date="2022-10-04T20:59:00Z" w:initials="H">
    <w:p w14:paraId="14FFB85E" w14:textId="77777777" w:rsidR="000F5CCE" w:rsidRPr="00CE4829" w:rsidRDefault="000F5CCE">
      <w:pPr>
        <w:pStyle w:val="a6"/>
      </w:pPr>
      <w:r>
        <w:rPr>
          <w:rStyle w:val="a5"/>
        </w:rPr>
        <w:annotationRef/>
      </w:r>
      <w:r w:rsidR="00475824">
        <w:t>Название не соответс</w:t>
      </w:r>
      <w:r w:rsidR="00DF5EB9">
        <w:t>т</w:t>
      </w:r>
      <w:r w:rsidR="00475824">
        <w:t>вует тому названию, которое указано на схеме ниже</w:t>
      </w:r>
      <w:r w:rsidR="00DF5EB9">
        <w:t>. Либо здесь, либо в схеме ошибка</w:t>
      </w:r>
    </w:p>
  </w:comment>
  <w:comment w:id="10" w:author="HP" w:date="2022-10-04T21:25:00Z" w:initials="H">
    <w:p w14:paraId="3150B39C" w14:textId="08EB2389" w:rsidR="000F5CCE" w:rsidRPr="00CE4829" w:rsidRDefault="000F5CCE">
      <w:pPr>
        <w:pStyle w:val="a6"/>
      </w:pPr>
      <w:r>
        <w:rPr>
          <w:rStyle w:val="a5"/>
        </w:rPr>
        <w:annotationRef/>
      </w:r>
      <w:r w:rsidR="00475824">
        <w:t>Зачем 255 символов? Думаю</w:t>
      </w:r>
      <w:r w:rsidR="0034323A">
        <w:t>,</w:t>
      </w:r>
      <w:r w:rsidR="00475824">
        <w:t xml:space="preserve"> для ввода отображаемого имени понадобится гораздо меньшее количество символов. Нужно прояснить этот момент</w:t>
      </w:r>
      <w:r w:rsidR="00DF5EB9">
        <w:t xml:space="preserve"> у заказчика</w:t>
      </w:r>
      <w:r w:rsidR="00475824">
        <w:t>. Требование возможно не соответствует свойству "обязательность/нужность"</w:t>
      </w:r>
    </w:p>
  </w:comment>
  <w:comment w:id="13" w:author="HP" w:date="2022-10-04T21:02:00Z" w:initials="H">
    <w:p w14:paraId="000729C3" w14:textId="77777777" w:rsidR="002E0D19" w:rsidRDefault="002E0D19">
      <w:pPr>
        <w:pStyle w:val="a6"/>
      </w:pPr>
      <w:r>
        <w:rPr>
          <w:rStyle w:val="a5"/>
        </w:rPr>
        <w:annotationRef/>
      </w:r>
      <w:r w:rsidR="00DF5EB9">
        <w:t>достаточно ли проверки только по количеству символов. Не понятно может ли пользователь вводить цифры, значки (/*% и т.п).</w:t>
      </w:r>
    </w:p>
  </w:comment>
  <w:comment w:id="18" w:author="Пашкевич Наталья" w:date="2022-10-04T22:22:00Z" w:initials="ПН">
    <w:p w14:paraId="47CF13C3" w14:textId="70DF800C" w:rsidR="00E2066F" w:rsidRDefault="00E2066F">
      <w:pPr>
        <w:pStyle w:val="a6"/>
      </w:pPr>
      <w:r>
        <w:rPr>
          <w:rStyle w:val="a5"/>
        </w:rPr>
        <w:annotationRef/>
      </w:r>
      <w:r>
        <w:t>в предыдущем поите указано, что лимит символов 255, а здесь уже количество символов уже может быть равно 256. Нарушено свойство «непротиворечивость»</w:t>
      </w:r>
    </w:p>
  </w:comment>
  <w:comment w:id="21" w:author="HP" w:date="2022-10-04T21:13:00Z" w:initials="H">
    <w:p w14:paraId="2DD9D942" w14:textId="77777777" w:rsidR="002E0D19" w:rsidRDefault="002E0D19">
      <w:pPr>
        <w:pStyle w:val="a6"/>
      </w:pPr>
      <w:r>
        <w:rPr>
          <w:rStyle w:val="a5"/>
        </w:rPr>
        <w:annotationRef/>
      </w:r>
      <w:r w:rsidR="00DF5EB9">
        <w:t>мне кажется необходимо уточнение вокруг какого именно поля появляется красная рамка. Также пользователь может не понять, что значит красная рамка. Соответственно необходимо кроме красной рамки в случае некорректного указания имени выводить для пользователя сообщение с описанием ошибки</w:t>
      </w:r>
    </w:p>
  </w:comment>
  <w:comment w:id="24" w:author="HP" w:date="2022-10-04T21:29:00Z" w:initials="H">
    <w:p w14:paraId="19709465" w14:textId="77777777" w:rsidR="005D60EA" w:rsidRDefault="005D60EA">
      <w:pPr>
        <w:pStyle w:val="a6"/>
      </w:pPr>
      <w:r>
        <w:rPr>
          <w:rStyle w:val="a5"/>
        </w:rPr>
        <w:annotationRef/>
      </w:r>
      <w:r w:rsidR="00DF5EB9">
        <w:t>в данном случае из требования не понятно что имеется ввиду. Оно может быть воспринято разработчиком по-разному. Необходима конкретизация требования. Нарушено свойство (недвусмысленность)</w:t>
      </w:r>
    </w:p>
  </w:comment>
  <w:comment w:id="29" w:author="HP" w:date="2022-10-04T21:34:00Z" w:initials="H">
    <w:p w14:paraId="0EF99886" w14:textId="77777777" w:rsidR="00204CA2" w:rsidRDefault="00204CA2">
      <w:pPr>
        <w:pStyle w:val="a6"/>
      </w:pPr>
      <w:r>
        <w:rPr>
          <w:rStyle w:val="a5"/>
        </w:rPr>
        <w:annotationRef/>
      </w:r>
      <w:r w:rsidR="00DF5EB9">
        <w:t>не понятно, что имеется ввиду, необходимо конкретизировать</w:t>
      </w:r>
    </w:p>
  </w:comment>
  <w:comment w:id="36" w:author="HP" w:date="2022-10-04T21:39:00Z" w:initials="H">
    <w:p w14:paraId="185CF824" w14:textId="77777777" w:rsidR="00F02AA9" w:rsidRDefault="00F02AA9">
      <w:pPr>
        <w:pStyle w:val="a6"/>
      </w:pPr>
      <w:r>
        <w:rPr>
          <w:rStyle w:val="a5"/>
        </w:rPr>
        <w:annotationRef/>
      </w:r>
      <w:r w:rsidR="00DF5EB9">
        <w:t>Данной кнопки нет на схеме, вероятнее всего на схеме вместо нее указана кнопка "</w:t>
      </w:r>
      <w:r w:rsidR="00DF5EB9">
        <w:rPr>
          <w:lang w:val="en-US"/>
        </w:rPr>
        <w:t>Next</w:t>
      </w:r>
      <w:r w:rsidR="00DF5EB9">
        <w:t>". Необходимо придерживаться единого обозначения</w:t>
      </w:r>
    </w:p>
  </w:comment>
  <w:comment w:id="44" w:author="HP" w:date="2022-10-04T21:42:00Z" w:initials="H">
    <w:p w14:paraId="41A83E0B" w14:textId="77777777" w:rsidR="00F02AA9" w:rsidRPr="00BF72C5" w:rsidRDefault="00F02AA9">
      <w:pPr>
        <w:pStyle w:val="a6"/>
      </w:pPr>
      <w:r>
        <w:rPr>
          <w:rStyle w:val="a5"/>
        </w:rPr>
        <w:annotationRef/>
      </w:r>
      <w:r w:rsidR="00DF5EB9">
        <w:t xml:space="preserve">логическая ошибка. Вероятнее всего кнопка должна быть недоступна  для нажатия, если имя равно </w:t>
      </w:r>
      <w:r w:rsidR="00DF5EB9">
        <w:rPr>
          <w:lang w:val="en-US"/>
        </w:rPr>
        <w:t>null</w:t>
      </w:r>
      <w:r w:rsidR="00DF5EB9">
        <w:t>.</w:t>
      </w:r>
    </w:p>
  </w:comment>
  <w:comment w:id="53" w:author="HP" w:date="2022-10-04T21:43:00Z" w:initials="H">
    <w:p w14:paraId="6E60F1FA" w14:textId="0B7A2D10" w:rsidR="009D17D4" w:rsidRPr="00BF72C5" w:rsidRDefault="009D17D4">
      <w:pPr>
        <w:pStyle w:val="a6"/>
      </w:pPr>
      <w:r>
        <w:rPr>
          <w:rStyle w:val="a5"/>
        </w:rPr>
        <w:annotationRef/>
      </w:r>
      <w:r w:rsidR="00DF5EB9">
        <w:t xml:space="preserve">в целом не </w:t>
      </w:r>
      <w:r w:rsidR="0034323A">
        <w:t>понятно,</w:t>
      </w:r>
      <w:r w:rsidR="00DF5EB9">
        <w:t xml:space="preserve"> что тут имеется ввиду, нужно запросить конкретизацию у заказчика/</w:t>
      </w:r>
      <w:r w:rsidR="00DF5EB9">
        <w:rPr>
          <w:lang w:val="en-US"/>
        </w:rPr>
        <w:t>BA</w:t>
      </w:r>
    </w:p>
  </w:comment>
  <w:comment w:id="62" w:author="HP" w:date="2022-10-04T21:46:00Z" w:initials="H">
    <w:p w14:paraId="182FF6B0" w14:textId="77777777" w:rsidR="009D17D4" w:rsidRDefault="009D17D4">
      <w:pPr>
        <w:pStyle w:val="a6"/>
      </w:pPr>
      <w:r>
        <w:rPr>
          <w:rStyle w:val="a5"/>
        </w:rPr>
        <w:annotationRef/>
      </w:r>
      <w:r w:rsidR="00DF5EB9">
        <w:t>Что значит формат не</w:t>
      </w:r>
      <w:r w:rsidR="00DF5EB9" w:rsidRPr="009D17D4">
        <w:t xml:space="preserve"> </w:t>
      </w:r>
      <w:r w:rsidR="00DF5EB9">
        <w:rPr>
          <w:lang w:val="en-US"/>
        </w:rPr>
        <w:t>null</w:t>
      </w:r>
      <w:r w:rsidR="00DF5EB9">
        <w:t xml:space="preserve">? Пункт может быть воспринят двусмысленно </w:t>
      </w:r>
    </w:p>
  </w:comment>
  <w:comment w:id="70" w:author="HP" w:date="2022-10-04T21:51:00Z" w:initials="H">
    <w:p w14:paraId="031782F3" w14:textId="77777777" w:rsidR="00BD0625" w:rsidRPr="00BF72C5" w:rsidRDefault="00BD0625">
      <w:pPr>
        <w:pStyle w:val="a6"/>
      </w:pPr>
      <w:r>
        <w:rPr>
          <w:rStyle w:val="a5"/>
        </w:rPr>
        <w:annotationRef/>
      </w:r>
      <w:r w:rsidR="00DF5EB9">
        <w:t xml:space="preserve">некорректно сформулировано, это условие самого компонента "Формат", не понятно в каком случае кнопка </w:t>
      </w:r>
      <w:r w:rsidRPr="00BD0625">
        <w:rPr>
          <w:rFonts w:ascii="Roboto" w:eastAsia="Roboto" w:hAnsi="Roboto" w:cs="Roboto"/>
          <w:color w:val="172B4D"/>
          <w:sz w:val="21"/>
          <w:szCs w:val="21"/>
        </w:rPr>
        <w:t>“</w:t>
      </w:r>
      <w:r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>Create</w:t>
      </w:r>
      <w:r w:rsidRPr="00BD0625"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r w:rsidRPr="00FE63BB">
        <w:rPr>
          <w:rFonts w:ascii="Roboto" w:eastAsia="Roboto" w:hAnsi="Roboto" w:cs="Roboto"/>
          <w:color w:val="172B4D"/>
          <w:sz w:val="21"/>
          <w:szCs w:val="21"/>
          <w:lang w:val="en-US"/>
        </w:rPr>
        <w:t>View</w:t>
      </w:r>
      <w:r w:rsidRPr="00BD0625">
        <w:rPr>
          <w:rFonts w:ascii="Roboto" w:eastAsia="Roboto" w:hAnsi="Roboto" w:cs="Roboto"/>
          <w:color w:val="172B4D"/>
          <w:sz w:val="21"/>
          <w:szCs w:val="21"/>
        </w:rPr>
        <w:t>”</w:t>
      </w:r>
      <w:r w:rsidR="00DF5EB9">
        <w:rPr>
          <w:rFonts w:ascii="Roboto" w:eastAsia="Roboto" w:hAnsi="Roboto" w:cs="Roboto"/>
          <w:color w:val="172B4D"/>
          <w:sz w:val="21"/>
          <w:szCs w:val="21"/>
        </w:rPr>
        <w:t xml:space="preserve"> должна быть неактивна</w:t>
      </w:r>
    </w:p>
  </w:comment>
  <w:comment w:id="73" w:author="HP" w:date="2022-10-04T21:52:00Z" w:initials="H">
    <w:p w14:paraId="380762EB" w14:textId="77777777" w:rsidR="00DF5EB9" w:rsidRDefault="00DF5EB9">
      <w:pPr>
        <w:pStyle w:val="a6"/>
      </w:pPr>
      <w:r>
        <w:rPr>
          <w:rStyle w:val="a5"/>
        </w:rPr>
        <w:annotationRef/>
      </w:r>
      <w:r>
        <w:t>система не может пытаться создать. Она либо создает, либо нет</w:t>
      </w:r>
    </w:p>
  </w:comment>
  <w:comment w:id="76" w:author="HP" w:date="2022-10-04T21:26:00Z" w:initials="H">
    <w:p w14:paraId="0E6AA585" w14:textId="1E14ED65" w:rsidR="008C1273" w:rsidRDefault="008C1273">
      <w:pPr>
        <w:pStyle w:val="a6"/>
      </w:pPr>
      <w:r>
        <w:rPr>
          <w:rStyle w:val="a5"/>
        </w:rPr>
        <w:annotationRef/>
      </w:r>
      <w:r w:rsidR="00DF5EB9">
        <w:t>проверку на количество символов уже проводили в самом начале, нарушена последовательность требований. проверка имени на уникальность и количество символов долж</w:t>
      </w:r>
      <w:r w:rsidR="0034323A">
        <w:t>н</w:t>
      </w:r>
      <w:r w:rsidR="00DF5EB9">
        <w:t>а производиться либо вначале, как только пользователь ввел имя, либо в конце при сохранении (на мой взгляд логичнее вначале). И</w:t>
      </w:r>
      <w:r w:rsidR="0034323A">
        <w:t>,</w:t>
      </w:r>
      <w:r w:rsidR="00DF5EB9">
        <w:t xml:space="preserve"> как и писала выше только красной рамки недостаточно, при некорректно введенном имени нужно выводить пользователю на экран сообщение с описанием ошибки.</w:t>
      </w:r>
    </w:p>
  </w:comment>
  <w:comment w:id="88" w:author="HP" w:date="2022-10-04T21:55:00Z" w:initials="H">
    <w:p w14:paraId="2C5CA91F" w14:textId="77777777" w:rsidR="00DF5EB9" w:rsidRPr="00BF72C5" w:rsidRDefault="00DF5EB9">
      <w:pPr>
        <w:pStyle w:val="a6"/>
      </w:pPr>
      <w:r>
        <w:rPr>
          <w:rStyle w:val="a5"/>
        </w:rPr>
        <w:annotationRef/>
      </w:r>
      <w:r>
        <w:t>Где кнопка "Сохранить" и чем она отличается от кнопки</w:t>
      </w:r>
      <w:r w:rsidRPr="00DF5EB9">
        <w:t xml:space="preserve"> </w:t>
      </w:r>
      <w:r>
        <w:t>"Создать представление"?</w:t>
      </w:r>
      <w:r>
        <w:br/>
        <w:t>Куда сохраняется введенная пользователем информация?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FFB85E" w15:done="0"/>
  <w15:commentEx w15:paraId="3150B39C" w15:done="0"/>
  <w15:commentEx w15:paraId="000729C3" w15:done="0"/>
  <w15:commentEx w15:paraId="47CF13C3" w15:done="0"/>
  <w15:commentEx w15:paraId="2DD9D942" w15:done="0"/>
  <w15:commentEx w15:paraId="19709465" w15:done="0"/>
  <w15:commentEx w15:paraId="0EF99886" w15:done="0"/>
  <w15:commentEx w15:paraId="185CF824" w15:done="0"/>
  <w15:commentEx w15:paraId="41A83E0B" w15:done="0"/>
  <w15:commentEx w15:paraId="6E60F1FA" w15:done="0"/>
  <w15:commentEx w15:paraId="182FF6B0" w15:done="0"/>
  <w15:commentEx w15:paraId="031782F3" w15:done="0"/>
  <w15:commentEx w15:paraId="380762EB" w15:done="0"/>
  <w15:commentEx w15:paraId="0E6AA585" w15:done="0"/>
  <w15:commentEx w15:paraId="2C5CA9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FFB85E" w16cid:durableId="26E72ACF"/>
  <w16cid:commentId w16cid:paraId="3150B39C" w16cid:durableId="26E72AD0"/>
  <w16cid:commentId w16cid:paraId="000729C3" w16cid:durableId="26E72AD1"/>
  <w16cid:commentId w16cid:paraId="47CF13C3" w16cid:durableId="26E73093"/>
  <w16cid:commentId w16cid:paraId="2DD9D942" w16cid:durableId="26E72AD2"/>
  <w16cid:commentId w16cid:paraId="19709465" w16cid:durableId="26E72AD3"/>
  <w16cid:commentId w16cid:paraId="0EF99886" w16cid:durableId="26E72AD4"/>
  <w16cid:commentId w16cid:paraId="185CF824" w16cid:durableId="26E72AD5"/>
  <w16cid:commentId w16cid:paraId="41A83E0B" w16cid:durableId="26E72AD6"/>
  <w16cid:commentId w16cid:paraId="6E60F1FA" w16cid:durableId="26E72AD7"/>
  <w16cid:commentId w16cid:paraId="182FF6B0" w16cid:durableId="26E72AD8"/>
  <w16cid:commentId w16cid:paraId="031782F3" w16cid:durableId="26E72AD9"/>
  <w16cid:commentId w16cid:paraId="380762EB" w16cid:durableId="26E72ADA"/>
  <w16cid:commentId w16cid:paraId="0E6AA585" w16cid:durableId="26E72ADB"/>
  <w16cid:commentId w16cid:paraId="2C5CA91F" w16cid:durableId="26E72A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Times New Roman"/>
    <w:charset w:val="00"/>
    <w:family w:val="auto"/>
    <w:pitch w:val="default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va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101B2"/>
    <w:multiLevelType w:val="multilevel"/>
    <w:tmpl w:val="FE90A8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EB072A"/>
    <w:multiLevelType w:val="hybridMultilevel"/>
    <w:tmpl w:val="9C62F02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ашкевич Наталья">
    <w15:presenceInfo w15:providerId="AD" w15:userId="S-1-5-21-2500383271-203816113-1867442486-260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11"/>
    <w:rsid w:val="000F5CCE"/>
    <w:rsid w:val="00204CA2"/>
    <w:rsid w:val="00233711"/>
    <w:rsid w:val="002C169F"/>
    <w:rsid w:val="002E0D19"/>
    <w:rsid w:val="002E7D0C"/>
    <w:rsid w:val="0034323A"/>
    <w:rsid w:val="00475824"/>
    <w:rsid w:val="005D60EA"/>
    <w:rsid w:val="00797385"/>
    <w:rsid w:val="00814072"/>
    <w:rsid w:val="008C1273"/>
    <w:rsid w:val="008E59B4"/>
    <w:rsid w:val="009D17D4"/>
    <w:rsid w:val="00A04FB1"/>
    <w:rsid w:val="00BD0625"/>
    <w:rsid w:val="00CC7A69"/>
    <w:rsid w:val="00DF5EB9"/>
    <w:rsid w:val="00E2066F"/>
    <w:rsid w:val="00EA114F"/>
    <w:rsid w:val="00EC40DE"/>
    <w:rsid w:val="00F02AA9"/>
    <w:rsid w:val="00FE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0E10"/>
  <w15:docId w15:val="{F3DBE116-4590-442D-9C43-4026B2C9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A69"/>
  </w:style>
  <w:style w:type="paragraph" w:styleId="1">
    <w:name w:val="heading 1"/>
    <w:basedOn w:val="10"/>
    <w:next w:val="10"/>
    <w:rsid w:val="002337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337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337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337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3371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2337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33711"/>
  </w:style>
  <w:style w:type="table" w:customStyle="1" w:styleId="TableNormal">
    <w:name w:val="Table Normal"/>
    <w:rsid w:val="002337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3371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233711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0F5CC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F5CC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F5CC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F5CC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F5CCE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0F5CCE"/>
    <w:pPr>
      <w:spacing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0F5C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F5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Пашкевич Наталья</dc:creator>
  <cp:lastModifiedBy>Пашкевич Наталья</cp:lastModifiedBy>
  <cp:revision>3</cp:revision>
  <dcterms:created xsi:type="dcterms:W3CDTF">2022-10-04T18:57:00Z</dcterms:created>
  <dcterms:modified xsi:type="dcterms:W3CDTF">2022-10-04T19:37:00Z</dcterms:modified>
</cp:coreProperties>
</file>